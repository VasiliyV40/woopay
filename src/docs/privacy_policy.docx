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07D" w14:textId="77777777" w:rsidR="00211379" w:rsidRPr="00C9476B" w:rsidRDefault="00211379" w:rsidP="00C3532F">
      <w:pPr>
        <w:pStyle w:val="1"/>
        <w:shd w:val="clear" w:color="auto" w:fill="FFFFFF"/>
        <w:spacing w:before="0" w:beforeAutospacing="0" w:after="450" w:afterAutospacing="0" w:line="540" w:lineRule="atLeast"/>
        <w:jc w:val="both"/>
        <w:textAlignment w:val="baseline"/>
        <w:rPr>
          <w:b w:val="0"/>
          <w:bCs w:val="0"/>
          <w:color w:val="343434"/>
          <w:sz w:val="20"/>
          <w:szCs w:val="20"/>
        </w:rPr>
      </w:pPr>
      <w:r w:rsidRPr="00C9476B">
        <w:rPr>
          <w:b w:val="0"/>
          <w:bCs w:val="0"/>
          <w:color w:val="343434"/>
          <w:sz w:val="20"/>
          <w:szCs w:val="20"/>
        </w:rPr>
        <w:t>Политика безопасности</w:t>
      </w:r>
    </w:p>
    <w:p w14:paraId="259105AD" w14:textId="6BFCD01A" w:rsidR="00211379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424242"/>
          <w:sz w:val="20"/>
          <w:szCs w:val="20"/>
          <w:bdr w:val="none" w:sz="0" w:space="0" w:color="auto" w:frame="1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1. Интернет</w:t>
      </w:r>
      <w:r w:rsidR="00A10C51" w:rsidRPr="00C9476B">
        <w:rPr>
          <w:color w:val="424242"/>
          <w:sz w:val="20"/>
          <w:szCs w:val="20"/>
          <w:bdr w:val="none" w:sz="0" w:space="0" w:color="auto" w:frame="1"/>
        </w:rPr>
        <w:t>-</w:t>
      </w:r>
      <w:r w:rsidRPr="00C9476B">
        <w:rPr>
          <w:color w:val="424242"/>
          <w:sz w:val="20"/>
          <w:szCs w:val="20"/>
          <w:bdr w:val="none" w:sz="0" w:space="0" w:color="auto" w:frame="1"/>
        </w:rPr>
        <w:t>проект </w:t>
      </w:r>
      <w:proofErr w:type="gramStart"/>
      <w:r w:rsidRPr="00C9476B">
        <w:rPr>
          <w:b/>
          <w:bCs/>
          <w:color w:val="424242"/>
          <w:sz w:val="20"/>
          <w:szCs w:val="20"/>
          <w:highlight w:val="yellow"/>
          <w:bdr w:val="none" w:sz="0" w:space="0" w:color="auto" w:frame="1"/>
        </w:rPr>
        <w:t>https:</w:t>
      </w:r>
      <w:r w:rsidR="00A10C51" w:rsidRPr="00C9476B">
        <w:rPr>
          <w:b/>
          <w:bCs/>
          <w:color w:val="424242"/>
          <w:sz w:val="20"/>
          <w:szCs w:val="20"/>
          <w:highlight w:val="yellow"/>
          <w:bdr w:val="none" w:sz="0" w:space="0" w:color="auto" w:frame="1"/>
        </w:rPr>
        <w:t>_</w:t>
      </w:r>
      <w:proofErr w:type="gramEnd"/>
      <w:r w:rsidR="00A10C51" w:rsidRPr="00C9476B">
        <w:rPr>
          <w:b/>
          <w:bCs/>
          <w:color w:val="424242"/>
          <w:sz w:val="20"/>
          <w:szCs w:val="20"/>
          <w:highlight w:val="yellow"/>
          <w:bdr w:val="none" w:sz="0" w:space="0" w:color="auto" w:frame="1"/>
        </w:rPr>
        <w:t>______</w:t>
      </w:r>
      <w:r w:rsidR="00C9476B">
        <w:rPr>
          <w:b/>
          <w:bCs/>
          <w:color w:val="424242"/>
          <w:sz w:val="20"/>
          <w:szCs w:val="20"/>
          <w:bdr w:val="none" w:sz="0" w:space="0" w:color="auto" w:frame="1"/>
        </w:rPr>
        <w:t xml:space="preserve"> (Далее – «Сайт») 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серьезно относится к вопросу конфиденциальности информации своих </w:t>
      </w:r>
      <w:r w:rsidR="00C3532F">
        <w:rPr>
          <w:color w:val="424242"/>
          <w:sz w:val="20"/>
          <w:szCs w:val="20"/>
          <w:bdr w:val="none" w:sz="0" w:space="0" w:color="auto" w:frame="1"/>
        </w:rPr>
        <w:t>К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лиентов и </w:t>
      </w:r>
      <w:r w:rsidR="00C3532F">
        <w:rPr>
          <w:color w:val="424242"/>
          <w:sz w:val="20"/>
          <w:szCs w:val="20"/>
          <w:bdr w:val="none" w:sz="0" w:space="0" w:color="auto" w:frame="1"/>
        </w:rPr>
        <w:t>П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осетителей </w:t>
      </w:r>
      <w:r w:rsidR="00C9476B">
        <w:rPr>
          <w:color w:val="424242"/>
          <w:sz w:val="20"/>
          <w:szCs w:val="20"/>
          <w:bdr w:val="none" w:sz="0" w:space="0" w:color="auto" w:frame="1"/>
        </w:rPr>
        <w:t>С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айта. </w:t>
      </w:r>
      <w:r w:rsidR="00C3532F">
        <w:rPr>
          <w:color w:val="424242"/>
          <w:sz w:val="20"/>
          <w:szCs w:val="20"/>
          <w:bdr w:val="none" w:sz="0" w:space="0" w:color="auto" w:frame="1"/>
        </w:rPr>
        <w:t xml:space="preserve">Персональными данными является информация, признаваемая таковой согласно </w:t>
      </w:r>
      <w:r w:rsidR="00C3532F">
        <w:rPr>
          <w:sz w:val="20"/>
          <w:szCs w:val="20"/>
        </w:rPr>
        <w:t>З</w:t>
      </w:r>
      <w:r w:rsidR="00C3532F" w:rsidRPr="00C9476B">
        <w:rPr>
          <w:sz w:val="20"/>
          <w:szCs w:val="20"/>
        </w:rPr>
        <w:t>акон</w:t>
      </w:r>
      <w:r w:rsidR="00C3532F">
        <w:rPr>
          <w:sz w:val="20"/>
          <w:szCs w:val="20"/>
        </w:rPr>
        <w:t>у</w:t>
      </w:r>
      <w:r w:rsidR="00C3532F" w:rsidRPr="00C9476B">
        <w:rPr>
          <w:sz w:val="20"/>
          <w:szCs w:val="20"/>
        </w:rPr>
        <w:t xml:space="preserve"> Республики Казахстан “О персональных данных и их защите”</w:t>
      </w:r>
      <w:r w:rsidR="00C3532F">
        <w:rPr>
          <w:sz w:val="20"/>
          <w:szCs w:val="20"/>
        </w:rPr>
        <w:t xml:space="preserve"> (Далее – «Закон»), а именно </w:t>
      </w:r>
      <w:r w:rsidR="00C3532F" w:rsidRPr="00C9476B">
        <w:rPr>
          <w:sz w:val="20"/>
          <w:szCs w:val="20"/>
        </w:rPr>
        <w:t>фамили</w:t>
      </w:r>
      <w:r w:rsidR="00C3532F">
        <w:rPr>
          <w:sz w:val="20"/>
          <w:szCs w:val="20"/>
        </w:rPr>
        <w:t>я</w:t>
      </w:r>
      <w:r w:rsidR="00C3532F" w:rsidRPr="00C9476B">
        <w:rPr>
          <w:sz w:val="20"/>
          <w:szCs w:val="20"/>
        </w:rPr>
        <w:t>, имя, отчество, адрес регистрации, места жительства, контактные телефоны, адреса электронной почты, номера банковских счетов, официальные реквизиты физического или юридического лица</w:t>
      </w:r>
      <w:r w:rsidR="00C3532F">
        <w:rPr>
          <w:sz w:val="20"/>
          <w:szCs w:val="20"/>
        </w:rPr>
        <w:t>, логин и пароль Клиента и/или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</w:t>
      </w:r>
      <w:r w:rsidR="00C3532F">
        <w:rPr>
          <w:color w:val="424242"/>
          <w:sz w:val="20"/>
          <w:szCs w:val="20"/>
          <w:bdr w:val="none" w:sz="0" w:space="0" w:color="auto" w:frame="1"/>
        </w:rPr>
        <w:t>П</w:t>
      </w:r>
      <w:r w:rsidRPr="00C9476B">
        <w:rPr>
          <w:color w:val="424242"/>
          <w:sz w:val="20"/>
          <w:szCs w:val="20"/>
          <w:bdr w:val="none" w:sz="0" w:space="0" w:color="auto" w:frame="1"/>
        </w:rPr>
        <w:t>осетителя сайта, а также информаци</w:t>
      </w:r>
      <w:r w:rsidR="00C3532F">
        <w:rPr>
          <w:color w:val="424242"/>
          <w:sz w:val="20"/>
          <w:szCs w:val="20"/>
          <w:bdr w:val="none" w:sz="0" w:space="0" w:color="auto" w:frame="1"/>
        </w:rPr>
        <w:t>я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о действиях, совершаемых вами на </w:t>
      </w:r>
      <w:r w:rsidR="00C3532F">
        <w:rPr>
          <w:color w:val="424242"/>
          <w:sz w:val="20"/>
          <w:szCs w:val="20"/>
          <w:bdr w:val="none" w:sz="0" w:space="0" w:color="auto" w:frame="1"/>
        </w:rPr>
        <w:t>Сайте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(например: </w:t>
      </w:r>
      <w:r w:rsidR="00C9476B">
        <w:rPr>
          <w:color w:val="424242"/>
          <w:sz w:val="20"/>
          <w:szCs w:val="20"/>
          <w:bdr w:val="none" w:sz="0" w:space="0" w:color="auto" w:frame="1"/>
        </w:rPr>
        <w:t>З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аказ </w:t>
      </w:r>
      <w:r w:rsidR="00C3532F">
        <w:rPr>
          <w:color w:val="424242"/>
          <w:sz w:val="20"/>
          <w:szCs w:val="20"/>
          <w:bdr w:val="none" w:sz="0" w:space="0" w:color="auto" w:frame="1"/>
        </w:rPr>
        <w:t>Клиента</w:t>
      </w:r>
      <w:r w:rsidRPr="00C9476B">
        <w:rPr>
          <w:color w:val="424242"/>
          <w:sz w:val="20"/>
          <w:szCs w:val="20"/>
          <w:bdr w:val="none" w:sz="0" w:space="0" w:color="auto" w:frame="1"/>
        </w:rPr>
        <w:t xml:space="preserve"> с его контактной информацией). Анонимными мы называем данные, которые невозможно однозначно идентифицировать с конкретным </w:t>
      </w:r>
      <w:r w:rsidR="00C3532F">
        <w:rPr>
          <w:color w:val="424242"/>
          <w:sz w:val="20"/>
          <w:szCs w:val="20"/>
          <w:bdr w:val="none" w:sz="0" w:space="0" w:color="auto" w:frame="1"/>
        </w:rPr>
        <w:t xml:space="preserve">Клиентом и/или </w:t>
      </w:r>
      <w:r w:rsidRPr="00C9476B">
        <w:rPr>
          <w:color w:val="424242"/>
          <w:sz w:val="20"/>
          <w:szCs w:val="20"/>
          <w:bdr w:val="none" w:sz="0" w:space="0" w:color="auto" w:frame="1"/>
        </w:rPr>
        <w:t>посетителем сайта (например: статистика посещаемости сайта).</w:t>
      </w:r>
    </w:p>
    <w:p w14:paraId="2D1C8602" w14:textId="77777777" w:rsidR="00C9476B" w:rsidRDefault="00C9476B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424242"/>
          <w:sz w:val="20"/>
          <w:szCs w:val="20"/>
          <w:bdr w:val="none" w:sz="0" w:space="0" w:color="auto" w:frame="1"/>
        </w:rPr>
      </w:pPr>
    </w:p>
    <w:p w14:paraId="51DE8A07" w14:textId="38C54841" w:rsidR="00C9476B" w:rsidRPr="00C9476B" w:rsidRDefault="00C9476B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>
        <w:rPr>
          <w:color w:val="424242"/>
          <w:sz w:val="20"/>
          <w:szCs w:val="20"/>
          <w:bdr w:val="none" w:sz="0" w:space="0" w:color="auto" w:frame="1"/>
        </w:rPr>
        <w:t xml:space="preserve">2. </w:t>
      </w:r>
      <w:r w:rsidRPr="00C9476B">
        <w:rPr>
          <w:sz w:val="20"/>
          <w:szCs w:val="20"/>
        </w:rPr>
        <w:t>Сообщение</w:t>
      </w:r>
      <w:r w:rsidR="00C3532F">
        <w:rPr>
          <w:sz w:val="20"/>
          <w:szCs w:val="20"/>
        </w:rPr>
        <w:t xml:space="preserve"> Клиентами и Посетителями Сайта</w:t>
      </w:r>
      <w:r w:rsidRPr="00C9476B">
        <w:rPr>
          <w:sz w:val="20"/>
          <w:szCs w:val="20"/>
        </w:rPr>
        <w:t xml:space="preserve"> персональных данных при совершении </w:t>
      </w:r>
      <w:r>
        <w:rPr>
          <w:sz w:val="20"/>
          <w:szCs w:val="20"/>
        </w:rPr>
        <w:t>действи</w:t>
      </w:r>
      <w:r w:rsidR="00C3532F">
        <w:rPr>
          <w:sz w:val="20"/>
          <w:szCs w:val="20"/>
        </w:rPr>
        <w:t>й на Сайте</w:t>
      </w:r>
      <w:r w:rsidRPr="00C9476B">
        <w:rPr>
          <w:sz w:val="20"/>
          <w:szCs w:val="20"/>
        </w:rPr>
        <w:t xml:space="preserve"> </w:t>
      </w:r>
      <w:r w:rsidR="00C3532F">
        <w:rPr>
          <w:sz w:val="20"/>
          <w:szCs w:val="20"/>
        </w:rPr>
        <w:t>является</w:t>
      </w:r>
      <w:r w:rsidRPr="00C9476B">
        <w:rPr>
          <w:sz w:val="20"/>
          <w:szCs w:val="20"/>
        </w:rPr>
        <w:t xml:space="preserve"> в соответствии с </w:t>
      </w:r>
      <w:r w:rsidR="00C3532F">
        <w:rPr>
          <w:sz w:val="20"/>
          <w:szCs w:val="20"/>
        </w:rPr>
        <w:t>Законом</w:t>
      </w:r>
      <w:r w:rsidRPr="00C9476B">
        <w:rPr>
          <w:sz w:val="20"/>
          <w:szCs w:val="20"/>
        </w:rPr>
        <w:t xml:space="preserve"> конкретным, информированным и сознательным выражением согласия субъекта на обработку персональных данных. Клиент </w:t>
      </w:r>
      <w:r w:rsidR="00C3532F">
        <w:rPr>
          <w:sz w:val="20"/>
          <w:szCs w:val="20"/>
        </w:rPr>
        <w:t xml:space="preserve">и/или Посетитель Сайта, </w:t>
      </w:r>
      <w:r w:rsidRPr="00C9476B">
        <w:rPr>
          <w:sz w:val="20"/>
          <w:szCs w:val="20"/>
        </w:rPr>
        <w:t xml:space="preserve">в результате </w:t>
      </w:r>
      <w:r w:rsidR="00C3532F">
        <w:rPr>
          <w:sz w:val="20"/>
          <w:szCs w:val="20"/>
        </w:rPr>
        <w:t>совершения действий на Сайте, подразумевающих под собой передачу Персональных данных,</w:t>
      </w:r>
      <w:r w:rsidRPr="00C9476B">
        <w:rPr>
          <w:sz w:val="20"/>
          <w:szCs w:val="20"/>
        </w:rPr>
        <w:t xml:space="preserve"> даёт согласие на сбор, хранение и обработку, в том числе, автоматизированную, информации, относящейся к </w:t>
      </w:r>
      <w:r w:rsidR="00C3532F">
        <w:rPr>
          <w:sz w:val="20"/>
          <w:szCs w:val="20"/>
        </w:rPr>
        <w:t>П</w:t>
      </w:r>
      <w:r w:rsidRPr="00C9476B">
        <w:rPr>
          <w:sz w:val="20"/>
          <w:szCs w:val="20"/>
        </w:rPr>
        <w:t>ерсональным данным, включая сбор, систематизацию, накопление, хранение, уточнение (обновление, изменение), использование, распространение (в том числе передачу третьим лицам), обезличивание, блокирование, уничтожение персональных данных. Обработка Персональных данных осуществляется</w:t>
      </w:r>
      <w:r w:rsidR="00666623">
        <w:rPr>
          <w:sz w:val="20"/>
          <w:szCs w:val="20"/>
        </w:rPr>
        <w:t xml:space="preserve"> исключительно</w:t>
      </w:r>
      <w:r w:rsidRPr="00C9476B">
        <w:rPr>
          <w:sz w:val="20"/>
          <w:szCs w:val="20"/>
        </w:rPr>
        <w:t xml:space="preserve"> в целях заключения </w:t>
      </w:r>
      <w:r w:rsidR="00C3532F">
        <w:rPr>
          <w:sz w:val="20"/>
          <w:szCs w:val="20"/>
        </w:rPr>
        <w:t xml:space="preserve">с </w:t>
      </w:r>
      <w:r w:rsidRPr="00C9476B">
        <w:rPr>
          <w:sz w:val="20"/>
          <w:szCs w:val="20"/>
        </w:rPr>
        <w:t>Клиентом Договора</w:t>
      </w:r>
      <w:r w:rsidR="00666623">
        <w:rPr>
          <w:sz w:val="20"/>
          <w:szCs w:val="20"/>
        </w:rPr>
        <w:t>,</w:t>
      </w:r>
      <w:r w:rsidRPr="00C9476B">
        <w:rPr>
          <w:sz w:val="20"/>
          <w:szCs w:val="20"/>
        </w:rPr>
        <w:t xml:space="preserve"> надлежащего исполнения, осуществления расчётов с Клиентом, принятия решений или совершения иных действий, порождающих юридические последствия в отношении Клиента, предоставления Клиенту информации об оказываемых Компанией услугах, исполнения договорных обязательств перед третьими лицами, а также в целях информирования Клиента о новых продуктах и услугах, разрабатываемых и/или предлагаемых Компанией и/или его контрагентами и партнерами.</w:t>
      </w:r>
    </w:p>
    <w:p w14:paraId="47938CE6" w14:textId="77777777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0561E742" w14:textId="77777777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1E30F682" w14:textId="46A76ADB" w:rsidR="00211379" w:rsidRPr="00C9476B" w:rsidRDefault="00211379" w:rsidP="00666623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0087B525" w14:textId="51FE0DFA" w:rsidR="00C9476B" w:rsidRPr="00C9476B" w:rsidRDefault="00CF66C1" w:rsidP="00C3532F">
      <w:pPr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. Согласие дается 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>Клиентом и/или Посетителем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до истечения сроков хранения соответствующей информации или документов, содержащих вышеуказанную информацию, определяемых в соответствии с законодательством Республики Казахстан. Кроме того, согласие может быть отозвано путем направления Клиентом 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и/или Посетителем Сайта 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соответствующего письменного уведомления не менее чем за 3 (три) месяца до момента отзыва согласия. Отзыв согласия на обработку персональных данных означает односторонний отказ Клиента от Услуг. </w:t>
      </w:r>
    </w:p>
    <w:p w14:paraId="4C1BAD14" w14:textId="45291290" w:rsidR="00C9476B" w:rsidRPr="00C9476B" w:rsidRDefault="00CF66C1" w:rsidP="00C3532F">
      <w:pPr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Если Клиент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Посетитель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не желает, чтобы его персональные данные обрабатывались, то он должен обратиться </w:t>
      </w:r>
      <w:r>
        <w:rPr>
          <w:rFonts w:ascii="Times New Roman" w:eastAsia="Times New Roman" w:hAnsi="Times New Roman" w:cs="Times New Roman"/>
          <w:sz w:val="20"/>
          <w:szCs w:val="20"/>
        </w:rPr>
        <w:t>по Контактам, указанным в п.8. Политики Конфиденциальности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В таком случае вся полученная от Клиента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Посетителя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информация (в тот числе логин и пароль) удаляется из клиентской базы и Клиент</w:t>
      </w:r>
      <w:r w:rsidR="00666623"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Посетитель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не сможет осуществлять Заказы на получение Услуг на сайте.</w:t>
      </w:r>
    </w:p>
    <w:p w14:paraId="7BC374C6" w14:textId="2313CBF5" w:rsidR="00C9476B" w:rsidRPr="00C9476B" w:rsidRDefault="00CF66C1" w:rsidP="00C3532F">
      <w:pPr>
        <w:widowControl w:val="0"/>
        <w:shd w:val="clear" w:color="auto" w:fill="FFFFFF"/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Разглашение информации, полученной Компанией:</w:t>
      </w:r>
    </w:p>
    <w:p w14:paraId="1463C80B" w14:textId="77777777" w:rsidR="00C9476B" w:rsidRPr="00C9476B" w:rsidRDefault="00C9476B" w:rsidP="00C3532F">
      <w:pPr>
        <w:widowControl w:val="0"/>
        <w:shd w:val="clear" w:color="auto" w:fill="FFFFFF"/>
        <w:spacing w:line="240" w:lineRule="auto"/>
        <w:ind w:left="380" w:right="7"/>
        <w:jc w:val="both"/>
        <w:rPr>
          <w:rFonts w:ascii="Times New Roman" w:hAnsi="Times New Roman" w:cs="Times New Roman"/>
          <w:sz w:val="20"/>
          <w:szCs w:val="20"/>
        </w:rPr>
      </w:pPr>
      <w:r w:rsidRPr="00C9476B">
        <w:rPr>
          <w:rFonts w:ascii="Times New Roman" w:eastAsia="Times New Roman" w:hAnsi="Times New Roman" w:cs="Times New Roman"/>
          <w:sz w:val="20"/>
          <w:szCs w:val="20"/>
        </w:rPr>
        <w:t>1) Компания обязуется не разглашать полученную от Клиента информацию. Не считается нарушением предоставление Компанией информации агентам и третьим лицам, действующим на основании договора с Компанией, для исполнения обязательств перед Клиентом.</w:t>
      </w:r>
    </w:p>
    <w:p w14:paraId="52FE0811" w14:textId="77777777" w:rsidR="00C9476B" w:rsidRPr="00C9476B" w:rsidRDefault="00C9476B" w:rsidP="00C3532F">
      <w:pPr>
        <w:widowControl w:val="0"/>
        <w:shd w:val="clear" w:color="auto" w:fill="FFFFFF"/>
        <w:spacing w:line="240" w:lineRule="auto"/>
        <w:ind w:left="380" w:right="7"/>
        <w:jc w:val="both"/>
        <w:rPr>
          <w:rFonts w:ascii="Times New Roman" w:hAnsi="Times New Roman" w:cs="Times New Roman"/>
          <w:sz w:val="20"/>
          <w:szCs w:val="20"/>
        </w:rPr>
      </w:pPr>
      <w:r w:rsidRPr="00C9476B">
        <w:rPr>
          <w:rFonts w:ascii="Times New Roman" w:eastAsia="Times New Roman" w:hAnsi="Times New Roman" w:cs="Times New Roman"/>
          <w:sz w:val="20"/>
          <w:szCs w:val="20"/>
        </w:rPr>
        <w:t>2) Не считается нарушением обязательств разглашение информации в соответствии с обоснованными и применимыми требованиями закона, а также по требованию государственных органов Республики Казахстан.</w:t>
      </w:r>
    </w:p>
    <w:p w14:paraId="7688453F" w14:textId="474AB87F" w:rsidR="00C9476B" w:rsidRPr="00C9476B" w:rsidRDefault="00CF66C1" w:rsidP="00C3532F">
      <w:pPr>
        <w:widowControl w:val="0"/>
        <w:shd w:val="clear" w:color="auto" w:fill="FFFFFF"/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На Сайте используется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технологи</w:t>
      </w:r>
      <w:r>
        <w:rPr>
          <w:rFonts w:ascii="Times New Roman" w:eastAsia="Times New Roman" w:hAnsi="Times New Roman" w:cs="Times New Roman"/>
          <w:sz w:val="20"/>
          <w:szCs w:val="20"/>
        </w:rPr>
        <w:t>я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«</w:t>
      </w:r>
      <w:proofErr w:type="spellStart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cookies</w:t>
      </w:r>
      <w:proofErr w:type="spellEnd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». «</w:t>
      </w:r>
      <w:proofErr w:type="spellStart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Cookies</w:t>
      </w:r>
      <w:proofErr w:type="spellEnd"/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» не содержат конфиденциальную информацию и не передаются третьим лицам.</w:t>
      </w:r>
    </w:p>
    <w:p w14:paraId="464397AE" w14:textId="5EA83E07" w:rsidR="00C9476B" w:rsidRPr="00C9476B" w:rsidRDefault="00CF66C1" w:rsidP="00C3532F">
      <w:pPr>
        <w:widowControl w:val="0"/>
        <w:shd w:val="clear" w:color="auto" w:fill="FFFFFF"/>
        <w:spacing w:line="240" w:lineRule="auto"/>
        <w:ind w:right="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 В случае возникновения подозрений относительно использования учетной записи Клиента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и/или Посетителя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 xml:space="preserve"> третьим лицом или вредоносным программным обеспечением </w:t>
      </w:r>
      <w:r>
        <w:rPr>
          <w:rFonts w:ascii="Times New Roman" w:eastAsia="Times New Roman" w:hAnsi="Times New Roman" w:cs="Times New Roman"/>
          <w:sz w:val="20"/>
          <w:szCs w:val="20"/>
        </w:rPr>
        <w:t>пароль от логин меняется во избежание нарушений безопасности Сайта</w:t>
      </w:r>
      <w:r w:rsidR="00C9476B" w:rsidRPr="00C9476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76D9D09" w14:textId="1FBB3604" w:rsidR="00211379" w:rsidRPr="00C9476B" w:rsidRDefault="00CF66C1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>
        <w:rPr>
          <w:color w:val="424242"/>
          <w:sz w:val="20"/>
          <w:szCs w:val="20"/>
          <w:bdr w:val="none" w:sz="0" w:space="0" w:color="auto" w:frame="1"/>
        </w:rPr>
        <w:t>8</w:t>
      </w:r>
      <w:r w:rsidR="00211379" w:rsidRPr="00C9476B">
        <w:rPr>
          <w:color w:val="424242"/>
          <w:sz w:val="20"/>
          <w:szCs w:val="20"/>
          <w:bdr w:val="none" w:sz="0" w:space="0" w:color="auto" w:frame="1"/>
        </w:rPr>
        <w:t>. Контакты</w:t>
      </w:r>
    </w:p>
    <w:p w14:paraId="232E4ADF" w14:textId="77777777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 </w:t>
      </w:r>
    </w:p>
    <w:p w14:paraId="41FB165E" w14:textId="0736FE8F" w:rsidR="00211379" w:rsidRPr="00C9476B" w:rsidRDefault="00211379" w:rsidP="00C3532F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color w:val="343434"/>
          <w:sz w:val="20"/>
          <w:szCs w:val="20"/>
        </w:rPr>
      </w:pPr>
      <w:r w:rsidRPr="00C9476B">
        <w:rPr>
          <w:color w:val="424242"/>
          <w:sz w:val="20"/>
          <w:szCs w:val="20"/>
          <w:bdr w:val="none" w:sz="0" w:space="0" w:color="auto" w:frame="1"/>
        </w:rPr>
        <w:t>По вопросам, касающимся настоящей политики, просьба обращаться по адресу</w:t>
      </w:r>
      <w:r w:rsidR="00A10C51" w:rsidRPr="00C9476B">
        <w:rPr>
          <w:color w:val="424242"/>
          <w:sz w:val="20"/>
          <w:szCs w:val="20"/>
          <w:bdr w:val="none" w:sz="0" w:space="0" w:color="auto" w:frame="1"/>
        </w:rPr>
        <w:t>:</w:t>
      </w:r>
      <w:r w:rsidR="00A10C51" w:rsidRPr="00C9476B">
        <w:rPr>
          <w:color w:val="424242"/>
          <w:sz w:val="20"/>
          <w:szCs w:val="20"/>
          <w:bdr w:val="none" w:sz="0" w:space="0" w:color="auto" w:frame="1"/>
        </w:rPr>
        <w:br/>
      </w:r>
      <w:r w:rsidR="00A10C51" w:rsidRPr="00C9476B">
        <w:rPr>
          <w:color w:val="424242"/>
          <w:sz w:val="20"/>
          <w:szCs w:val="20"/>
          <w:highlight w:val="yellow"/>
          <w:bdr w:val="none" w:sz="0" w:space="0" w:color="auto" w:frame="1"/>
        </w:rPr>
        <w:t>_____________________________</w:t>
      </w:r>
    </w:p>
    <w:p w14:paraId="0B180216" w14:textId="77777777" w:rsidR="00A049D8" w:rsidRPr="00C9476B" w:rsidRDefault="00A049D8" w:rsidP="00C3532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049D8" w:rsidRPr="00C9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94E"/>
    <w:multiLevelType w:val="multilevel"/>
    <w:tmpl w:val="8836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94370"/>
    <w:multiLevelType w:val="hybridMultilevel"/>
    <w:tmpl w:val="BB82F000"/>
    <w:lvl w:ilvl="0" w:tplc="3F3A1E46">
      <w:start w:val="1"/>
      <w:numFmt w:val="bullet"/>
      <w:lvlText w:val=""/>
      <w:lvlJc w:val="left"/>
      <w:pPr>
        <w:ind w:left="2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num w:numId="1" w16cid:durableId="1442802784">
    <w:abstractNumId w:val="0"/>
  </w:num>
  <w:num w:numId="2" w16cid:durableId="183522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71"/>
    <w:rsid w:val="00143E71"/>
    <w:rsid w:val="00211379"/>
    <w:rsid w:val="004A0CDB"/>
    <w:rsid w:val="00666623"/>
    <w:rsid w:val="0089142B"/>
    <w:rsid w:val="00A00C57"/>
    <w:rsid w:val="00A049D8"/>
    <w:rsid w:val="00A10C51"/>
    <w:rsid w:val="00C3532F"/>
    <w:rsid w:val="00C9476B"/>
    <w:rsid w:val="00CF66C1"/>
    <w:rsid w:val="00E7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D39A"/>
  <w15:chartTrackingRefBased/>
  <w15:docId w15:val="{77C4F200-1211-4DF6-BC26-4CF5CD24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A0CDB"/>
    <w:rPr>
      <w:color w:val="0000FF"/>
      <w:u w:val="single"/>
    </w:rPr>
  </w:style>
  <w:style w:type="paragraph" w:customStyle="1" w:styleId="p">
    <w:name w:val="p"/>
    <w:basedOn w:val="a"/>
    <w:rsid w:val="0021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Revision"/>
    <w:hidden/>
    <w:uiPriority w:val="99"/>
    <w:semiHidden/>
    <w:rsid w:val="00C94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Василий</dc:creator>
  <cp:keywords/>
  <dc:description/>
  <cp:lastModifiedBy>Едиге Магавин</cp:lastModifiedBy>
  <cp:revision>9</cp:revision>
  <dcterms:created xsi:type="dcterms:W3CDTF">2019-12-11T03:50:00Z</dcterms:created>
  <dcterms:modified xsi:type="dcterms:W3CDTF">2023-07-20T05:06:00Z</dcterms:modified>
</cp:coreProperties>
</file>